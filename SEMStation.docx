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F4" w:rsidRPr="00A212F4" w:rsidDel="006824F1" w:rsidRDefault="00A212F4" w:rsidP="00CB3003">
      <w:pPr>
        <w:jc w:val="both"/>
        <w:rPr>
          <w:del w:id="0" w:author="King!" w:date="2010-12-09T03:39:00Z"/>
          <w:b/>
          <w:bCs/>
          <w:rPrChange w:id="1" w:author="King!" w:date="2010-12-09T04:49:00Z">
            <w:rPr>
              <w:del w:id="2" w:author="King!" w:date="2010-12-09T03:39:00Z"/>
            </w:rPr>
          </w:rPrChange>
        </w:rPr>
      </w:pPr>
    </w:p>
    <w:p w:rsidR="00A212F4" w:rsidRPr="00A212F4" w:rsidRDefault="00A212F4" w:rsidP="00CB3003">
      <w:pPr>
        <w:jc w:val="both"/>
        <w:rPr>
          <w:ins w:id="3" w:author="King!" w:date="2010-12-09T04:49:00Z"/>
          <w:b/>
          <w:bCs/>
          <w:rPrChange w:id="4" w:author="King!" w:date="2010-12-09T04:49:00Z">
            <w:rPr>
              <w:ins w:id="5" w:author="King!" w:date="2010-12-09T04:49:00Z"/>
            </w:rPr>
          </w:rPrChange>
        </w:rPr>
      </w:pPr>
      <w:ins w:id="6" w:author="King!" w:date="2010-12-09T04:49:00Z">
        <w:r w:rsidRPr="00A212F4">
          <w:rPr>
            <w:b/>
            <w:bCs/>
            <w:rPrChange w:id="7" w:author="King!" w:date="2010-12-09T04:49:00Z">
              <w:rPr/>
            </w:rPrChange>
          </w:rPr>
          <w:t>S</w:t>
        </w:r>
      </w:ins>
      <w:ins w:id="8" w:author="King!" w:date="2010-12-09T04:48:00Z">
        <w:r w:rsidRPr="00A212F4">
          <w:rPr>
            <w:b/>
            <w:bCs/>
            <w:rPrChange w:id="9" w:author="King!" w:date="2010-12-09T04:49:00Z">
              <w:rPr/>
            </w:rPrChange>
          </w:rPr>
          <w:t>EMStation</w:t>
        </w:r>
      </w:ins>
      <w:ins w:id="10" w:author="King!" w:date="2010-12-09T04:49:00Z">
        <w:r w:rsidRPr="00A212F4">
          <w:rPr>
            <w:b/>
            <w:bCs/>
            <w:rPrChange w:id="11" w:author="King!" w:date="2010-12-09T04:49:00Z">
              <w:rPr/>
            </w:rPrChange>
          </w:rPr>
          <w:t xml:space="preserve"> (Social Entrepreneurship Media Station)</w:t>
        </w:r>
      </w:ins>
    </w:p>
    <w:p w:rsidR="00A212F4" w:rsidRDefault="00A212F4" w:rsidP="00CB3003">
      <w:pPr>
        <w:numPr>
          <w:ins w:id="12" w:author="King!" w:date="2010-12-09T04:49:00Z"/>
        </w:numPr>
        <w:jc w:val="both"/>
        <w:rPr>
          <w:ins w:id="13" w:author="King!" w:date="2010-12-09T04:47:00Z"/>
        </w:rPr>
      </w:pPr>
    </w:p>
    <w:p w:rsidR="00A212F4" w:rsidRDefault="00A212F4" w:rsidP="00CB3003">
      <w:pPr>
        <w:jc w:val="both"/>
      </w:pPr>
      <w:del w:id="14" w:author="King!" w:date="2010-12-09T03:39:00Z">
        <w:r w:rsidDel="00A44811">
          <w:delText xml:space="preserve">Briefly </w:delText>
        </w:r>
      </w:del>
      <w:ins w:id="15" w:author="King!" w:date="2010-12-09T03:39:00Z">
        <w:r>
          <w:t xml:space="preserve">I will briefly </w:t>
        </w:r>
      </w:ins>
      <w:del w:id="16" w:author="King!" w:date="2010-12-09T03:39:00Z">
        <w:r w:rsidDel="00A44811">
          <w:delText xml:space="preserve">I would like to </w:delText>
        </w:r>
      </w:del>
      <w:r>
        <w:t xml:space="preserve">explain </w:t>
      </w:r>
      <w:ins w:id="17" w:author="King!" w:date="2010-12-09T03:39:00Z">
        <w:r>
          <w:t xml:space="preserve">to </w:t>
        </w:r>
      </w:ins>
      <w:r>
        <w:t xml:space="preserve">you </w:t>
      </w:r>
      <w:ins w:id="18" w:author="King!" w:date="2010-12-09T03:40:00Z">
        <w:r>
          <w:t xml:space="preserve">the concept, aim and motivation underlying </w:t>
        </w:r>
      </w:ins>
      <w:del w:id="19" w:author="King!" w:date="2010-12-09T03:40:00Z">
        <w:r w:rsidDel="00A44811">
          <w:delText xml:space="preserve">why SEMStation, which is </w:delText>
        </w:r>
      </w:del>
      <w:ins w:id="20" w:author="King!" w:date="2010-12-09T03:40:00Z">
        <w:r>
          <w:t xml:space="preserve">the </w:t>
        </w:r>
      </w:ins>
      <w:r>
        <w:t>Social Entrepreneurship Media Station</w:t>
      </w:r>
      <w:ins w:id="21" w:author="King!" w:date="2010-12-09T03:40:00Z">
        <w:r>
          <w:t xml:space="preserve">, or SEMStation, the new </w:t>
        </w:r>
      </w:ins>
      <w:ins w:id="22" w:author="King!" w:date="2010-12-09T03:41:00Z">
        <w:r>
          <w:t xml:space="preserve">and powerful media </w:t>
        </w:r>
      </w:ins>
      <w:ins w:id="23" w:author="King!" w:date="2010-12-09T03:40:00Z">
        <w:r>
          <w:t xml:space="preserve">platform for </w:t>
        </w:r>
      </w:ins>
      <w:ins w:id="24" w:author="King!" w:date="2010-12-09T03:41:00Z">
        <w:r>
          <w:t>positive</w:t>
        </w:r>
      </w:ins>
      <w:ins w:id="25" w:author="King!" w:date="2010-12-09T03:40:00Z">
        <w:r>
          <w:t xml:space="preserve"> </w:t>
        </w:r>
      </w:ins>
      <w:ins w:id="26" w:author="King!" w:date="2010-12-09T03:41:00Z">
        <w:r>
          <w:t>thought and entrepreneurial action.</w:t>
        </w:r>
      </w:ins>
      <w:del w:id="27" w:author="King!" w:date="2010-12-09T03:40:00Z">
        <w:r w:rsidDel="00A44811">
          <w:delText>…</w:delText>
        </w:r>
      </w:del>
    </w:p>
    <w:p w:rsidR="00A212F4" w:rsidRDefault="00A212F4" w:rsidP="00CB3003">
      <w:pPr>
        <w:jc w:val="both"/>
      </w:pPr>
    </w:p>
    <w:p w:rsidR="00A212F4" w:rsidRDefault="00A212F4" w:rsidP="00CB3003">
      <w:pPr>
        <w:jc w:val="both"/>
      </w:pPr>
      <w:r>
        <w:t xml:space="preserve">The story begins </w:t>
      </w:r>
      <w:ins w:id="28" w:author="King!" w:date="2010-12-09T03:41:00Z">
        <w:r>
          <w:t xml:space="preserve">about </w:t>
        </w:r>
      </w:ins>
      <w:del w:id="29" w:author="King!" w:date="2010-12-09T03:41:00Z">
        <w:r w:rsidDel="00A44811">
          <w:delText xml:space="preserve">one </w:delText>
        </w:r>
      </w:del>
      <w:ins w:id="30" w:author="King!" w:date="2010-12-09T03:41:00Z">
        <w:r>
          <w:t xml:space="preserve">a </w:t>
        </w:r>
      </w:ins>
      <w:r>
        <w:t xml:space="preserve">year ago, when </w:t>
      </w:r>
      <w:ins w:id="31" w:author="King!" w:date="2010-12-09T03:49:00Z">
        <w:r>
          <w:t xml:space="preserve">my academic studies brought me to </w:t>
        </w:r>
      </w:ins>
      <w:del w:id="32" w:author="King!" w:date="2010-12-09T03:49:00Z">
        <w:r w:rsidDel="002978F8">
          <w:delText>I was conducting</w:delText>
        </w:r>
      </w:del>
      <w:ins w:id="33" w:author="King!" w:date="2010-12-09T03:49:00Z">
        <w:r>
          <w:t xml:space="preserve">focus </w:t>
        </w:r>
      </w:ins>
      <w:del w:id="34" w:author="King!" w:date="2010-12-09T03:49:00Z">
        <w:r w:rsidDel="002978F8">
          <w:delText xml:space="preserve"> </w:delText>
        </w:r>
      </w:del>
      <w:del w:id="35" w:author="King!" w:date="2010-12-09T03:42:00Z">
        <w:r w:rsidDel="00A44811">
          <w:delText>studies</w:delText>
        </w:r>
      </w:del>
      <w:del w:id="36" w:author="King!" w:date="2010-12-09T03:49:00Z">
        <w:r w:rsidDel="002978F8">
          <w:delText xml:space="preserve"> </w:delText>
        </w:r>
      </w:del>
      <w:del w:id="37" w:author="King!" w:date="2010-12-09T03:42:00Z">
        <w:r w:rsidDel="00A44811">
          <w:delText xml:space="preserve">about </w:delText>
        </w:r>
      </w:del>
      <w:ins w:id="38" w:author="King!" w:date="2010-12-09T03:42:00Z">
        <w:r>
          <w:t xml:space="preserve">on the concept of </w:t>
        </w:r>
      </w:ins>
      <w:r>
        <w:t xml:space="preserve">self-efficacy. </w:t>
      </w:r>
      <w:commentRangeStart w:id="39"/>
      <w:ins w:id="40" w:author="King!" w:date="2010-12-09T03:43:00Z">
        <w:r>
          <w:t>One of the things I learned</w:t>
        </w:r>
      </w:ins>
      <w:ins w:id="41" w:author="King!" w:date="2010-12-09T03:44:00Z">
        <w:r>
          <w:t xml:space="preserve"> while doing this is that in order to make people truly happy, you need to understand what drives and motivates them at an individual level, rather than at the aggregate </w:t>
        </w:r>
      </w:ins>
      <w:ins w:id="42" w:author="King!" w:date="2010-12-09T03:46:00Z">
        <w:r>
          <w:t>level</w:t>
        </w:r>
      </w:ins>
      <w:ins w:id="43" w:author="King!" w:date="2010-12-09T03:45:00Z">
        <w:r>
          <w:t xml:space="preserve"> of social mass </w:t>
        </w:r>
      </w:ins>
      <w:ins w:id="44" w:author="King!" w:date="2010-12-09T03:46:00Z">
        <w:r>
          <w:t>(</w:t>
        </w:r>
      </w:ins>
      <w:ins w:id="45" w:author="King!" w:date="2010-12-09T03:45:00Z">
        <w:r>
          <w:t>inter</w:t>
        </w:r>
      </w:ins>
      <w:ins w:id="46" w:author="King!" w:date="2010-12-09T03:46:00Z">
        <w:r>
          <w:t>)</w:t>
        </w:r>
      </w:ins>
      <w:ins w:id="47" w:author="King!" w:date="2010-12-09T03:45:00Z">
        <w:r>
          <w:t>action.</w:t>
        </w:r>
      </w:ins>
      <w:ins w:id="48" w:author="King!" w:date="2010-12-09T03:43:00Z">
        <w:r>
          <w:t xml:space="preserve"> </w:t>
        </w:r>
      </w:ins>
      <w:commentRangeEnd w:id="39"/>
      <w:r>
        <w:rPr>
          <w:rStyle w:val="CommentReference"/>
          <w:vanish/>
        </w:rPr>
        <w:commentReference w:id="39"/>
      </w:r>
      <w:del w:id="49" w:author="King!" w:date="2010-12-09T03:46:00Z">
        <w:r w:rsidDel="003C5B23">
          <w:delText xml:space="preserve">I knew that if you really want to make people happy and create a difference in the world, you have to realize how people function at the individual level, not the mass social level. </w:delText>
        </w:r>
      </w:del>
      <w:r>
        <w:t xml:space="preserve">I </w:t>
      </w:r>
      <w:del w:id="50" w:author="King!" w:date="2010-12-09T03:47:00Z">
        <w:r w:rsidDel="003C5B23">
          <w:delText xml:space="preserve">have </w:delText>
        </w:r>
      </w:del>
      <w:r>
        <w:t xml:space="preserve">noticed that </w:t>
      </w:r>
      <w:ins w:id="51" w:author="King!" w:date="2010-12-09T03:47:00Z">
        <w:r>
          <w:t xml:space="preserve">the </w:t>
        </w:r>
      </w:ins>
      <w:r>
        <w:t xml:space="preserve">common characteristics of </w:t>
      </w:r>
      <w:del w:id="52" w:author="King!" w:date="2010-12-09T03:47:00Z">
        <w:r w:rsidDel="003C5B23">
          <w:delText xml:space="preserve">happy </w:delText>
        </w:r>
      </w:del>
      <w:ins w:id="53" w:author="King!" w:date="2010-12-09T03:47:00Z">
        <w:r>
          <w:t xml:space="preserve">positive, energetic and influential </w:t>
        </w:r>
      </w:ins>
      <w:r>
        <w:t>people</w:t>
      </w:r>
      <w:ins w:id="54" w:author="King!" w:date="2010-12-09T03:47:00Z">
        <w:r>
          <w:t>, those</w:t>
        </w:r>
      </w:ins>
      <w:r>
        <w:t xml:space="preserve"> capable of making </w:t>
      </w:r>
      <w:ins w:id="55" w:author="King!" w:date="2010-12-09T03:47:00Z">
        <w:r>
          <w:t xml:space="preserve">a </w:t>
        </w:r>
      </w:ins>
      <w:r>
        <w:t>difference</w:t>
      </w:r>
      <w:ins w:id="56" w:author="King!" w:date="2010-12-09T03:47:00Z">
        <w:r>
          <w:t xml:space="preserve"> in their lives and in the lives of others, were their courage and high level of </w:t>
        </w:r>
      </w:ins>
      <w:del w:id="57" w:author="King!" w:date="2010-12-09T03:48:00Z">
        <w:r w:rsidDel="003C5B23">
          <w:delText xml:space="preserve"> are their braveness and high </w:delText>
        </w:r>
      </w:del>
      <w:r>
        <w:t xml:space="preserve">confidence. </w:t>
      </w:r>
      <w:ins w:id="58" w:author="King!" w:date="2010-12-09T03:50:00Z">
        <w:r>
          <w:t>This led me to focus the academic research I conducted in relation to my Master thesis</w:t>
        </w:r>
      </w:ins>
      <w:ins w:id="59" w:author="King!" w:date="2010-12-09T03:51:00Z">
        <w:r>
          <w:t xml:space="preserve"> </w:t>
        </w:r>
      </w:ins>
      <w:del w:id="60" w:author="King!" w:date="2010-12-09T03:51:00Z">
        <w:r w:rsidDel="002978F8">
          <w:delText>Therefore I decided to write my thesis in</w:delText>
        </w:r>
      </w:del>
      <w:ins w:id="61" w:author="King!" w:date="2010-12-09T03:51:00Z">
        <w:r>
          <w:t>on</w:t>
        </w:r>
      </w:ins>
      <w:r>
        <w:t xml:space="preserve"> the </w:t>
      </w:r>
      <w:ins w:id="62" w:author="King!" w:date="2010-12-09T03:51:00Z">
        <w:r>
          <w:t xml:space="preserve">developments in the </w:t>
        </w:r>
      </w:ins>
      <w:r>
        <w:t xml:space="preserve">field of cognitive science, management control and </w:t>
      </w:r>
      <w:ins w:id="63" w:author="King!" w:date="2010-12-09T03:51:00Z">
        <w:r>
          <w:t xml:space="preserve">positive </w:t>
        </w:r>
      </w:ins>
      <w:r>
        <w:t>psychology</w:t>
      </w:r>
      <w:ins w:id="64" w:author="King!" w:date="2010-12-09T03:51:00Z">
        <w:r>
          <w:t>, with a</w:t>
        </w:r>
      </w:ins>
      <w:r>
        <w:t xml:space="preserve"> focus</w:t>
      </w:r>
      <w:del w:id="65" w:author="King!" w:date="2010-12-09T03:51:00Z">
        <w:r w:rsidDel="002978F8">
          <w:delText>ing</w:delText>
        </w:r>
      </w:del>
      <w:r>
        <w:t xml:space="preserve"> on </w:t>
      </w:r>
      <w:ins w:id="66" w:author="King!" w:date="2010-12-09T03:52:00Z">
        <w:r>
          <w:t xml:space="preserve">the success factors influencing </w:t>
        </w:r>
      </w:ins>
      <w:r>
        <w:t xml:space="preserve">human confidence. </w:t>
      </w:r>
    </w:p>
    <w:p w:rsidR="00A212F4" w:rsidRDefault="00A212F4" w:rsidP="00CB3003">
      <w:pPr>
        <w:jc w:val="both"/>
      </w:pPr>
    </w:p>
    <w:p w:rsidR="00A212F4" w:rsidRDefault="00A212F4" w:rsidP="00CB3003">
      <w:pPr>
        <w:jc w:val="both"/>
      </w:pPr>
      <w:ins w:id="67" w:author="King!" w:date="2010-12-09T03:53:00Z">
        <w:r>
          <w:t>This research gave me a number of interesting and inspiring insights, the most important of which can be p</w:t>
        </w:r>
      </w:ins>
      <w:del w:id="68" w:author="King!" w:date="2010-12-09T03:53:00Z">
        <w:r w:rsidDel="00392622">
          <w:delText>It is simple</w:delText>
        </w:r>
      </w:del>
      <w:ins w:id="69" w:author="King!" w:date="2010-12-09T03:53:00Z">
        <w:r>
          <w:t xml:space="preserve">ut in its simplest form </w:t>
        </w:r>
      </w:ins>
      <w:ins w:id="70" w:author="King!" w:date="2010-12-09T03:54:00Z">
        <w:r>
          <w:t>as follows:</w:t>
        </w:r>
      </w:ins>
      <w:del w:id="71" w:author="King!" w:date="2010-12-09T03:54:00Z">
        <w:r w:rsidDel="00392622">
          <w:delText>.</w:delText>
        </w:r>
      </w:del>
      <w:r>
        <w:t xml:space="preserve"> </w:t>
      </w:r>
      <w:del w:id="72" w:author="King!" w:date="2010-12-09T03:54:00Z">
        <w:r w:rsidDel="00392622">
          <w:delText xml:space="preserve">The </w:delText>
        </w:r>
      </w:del>
      <w:r>
        <w:t>society is divided into two groups</w:t>
      </w:r>
      <w:ins w:id="73" w:author="King!" w:date="2010-12-09T03:55:00Z">
        <w:r>
          <w:t xml:space="preserve"> of people</w:t>
        </w:r>
      </w:ins>
      <w:r>
        <w:t xml:space="preserve">. One </w:t>
      </w:r>
      <w:ins w:id="74" w:author="King!" w:date="2010-12-09T03:55:00Z">
        <w:r>
          <w:t>group</w:t>
        </w:r>
      </w:ins>
      <w:ins w:id="75" w:author="King!" w:date="2010-12-09T03:57:00Z">
        <w:r>
          <w:t xml:space="preserve"> consists of people that are </w:t>
        </w:r>
      </w:ins>
      <w:del w:id="76" w:author="King!" w:date="2010-12-09T03:55:00Z">
        <w:r w:rsidDel="00392622">
          <w:delText>is</w:delText>
        </w:r>
      </w:del>
      <w:del w:id="77" w:author="King!" w:date="2010-12-09T03:57:00Z">
        <w:r w:rsidDel="00392622">
          <w:delText xml:space="preserve"> </w:delText>
        </w:r>
      </w:del>
      <w:r>
        <w:t>located in the loss</w:t>
      </w:r>
      <w:ins w:id="78" w:author="King!" w:date="2010-12-09T03:58:00Z">
        <w:r>
          <w:t>, or pain</w:t>
        </w:r>
      </w:ins>
      <w:ins w:id="79" w:author="King!" w:date="2010-12-09T04:21:00Z">
        <w:r>
          <w:t>-</w:t>
        </w:r>
      </w:ins>
      <w:ins w:id="80" w:author="King!" w:date="2010-12-09T03:58:00Z">
        <w:r>
          <w:t>avoid</w:t>
        </w:r>
      </w:ins>
      <w:ins w:id="81" w:author="King!" w:date="2010-12-09T04:00:00Z">
        <w:r>
          <w:t>ing</w:t>
        </w:r>
      </w:ins>
      <w:ins w:id="82" w:author="King!" w:date="2010-12-09T03:58:00Z">
        <w:r>
          <w:t>,</w:t>
        </w:r>
      </w:ins>
      <w:r>
        <w:t xml:space="preserve"> </w:t>
      </w:r>
      <w:del w:id="83" w:author="King!" w:date="2010-12-09T04:05:00Z">
        <w:r w:rsidDel="001F66D1">
          <w:delText>domain</w:delText>
        </w:r>
      </w:del>
      <w:ins w:id="84" w:author="King!" w:date="2010-12-09T04:05:00Z">
        <w:r>
          <w:t>paradigm</w:t>
        </w:r>
      </w:ins>
      <w:ins w:id="85" w:author="King!" w:date="2010-12-09T03:55:00Z">
        <w:r>
          <w:t>; they live their lives</w:t>
        </w:r>
      </w:ins>
      <w:r>
        <w:t xml:space="preserve"> full of negative thoughts, </w:t>
      </w:r>
      <w:ins w:id="86" w:author="King!" w:date="2010-12-09T03:55:00Z">
        <w:r>
          <w:t xml:space="preserve">they have an external locus of control, </w:t>
        </w:r>
      </w:ins>
      <w:ins w:id="87" w:author="King!" w:date="2010-12-09T03:58:00Z">
        <w:r>
          <w:t xml:space="preserve">believing they cannot influence their environment and the role they play in </w:t>
        </w:r>
      </w:ins>
      <w:ins w:id="88" w:author="King!" w:date="2010-12-09T03:59:00Z">
        <w:r>
          <w:t>it</w:t>
        </w:r>
      </w:ins>
      <w:ins w:id="89" w:author="King!" w:date="2010-12-09T03:58:00Z">
        <w:r>
          <w:t>, their focus is on avoiding pain (and therefore risk) as much as possible</w:t>
        </w:r>
      </w:ins>
      <w:ins w:id="90" w:author="King!" w:date="2010-12-09T04:00:00Z">
        <w:r>
          <w:t xml:space="preserve"> and </w:t>
        </w:r>
      </w:ins>
      <w:ins w:id="91" w:author="King!" w:date="2010-12-09T03:55:00Z">
        <w:r>
          <w:t xml:space="preserve">they act in ways that </w:t>
        </w:r>
      </w:ins>
      <w:r>
        <w:t xml:space="preserve">lack </w:t>
      </w:r>
      <w:del w:id="92" w:author="King!" w:date="2010-12-09T03:56:00Z">
        <w:r w:rsidDel="00392622">
          <w:delText xml:space="preserve">of </w:delText>
        </w:r>
      </w:del>
      <w:r>
        <w:t xml:space="preserve">transparency, appreciation and respect </w:t>
      </w:r>
      <w:del w:id="93" w:author="King!" w:date="2010-12-09T04:04:00Z">
        <w:r w:rsidDel="004143F0">
          <w:delText xml:space="preserve">to </w:delText>
        </w:r>
      </w:del>
      <w:ins w:id="94" w:author="King!" w:date="2010-12-09T04:04:00Z">
        <w:r>
          <w:t xml:space="preserve">for </w:t>
        </w:r>
      </w:ins>
      <w:r>
        <w:t>other people</w:t>
      </w:r>
      <w:ins w:id="95" w:author="King!" w:date="2010-12-09T03:56:00Z">
        <w:r>
          <w:t xml:space="preserve">. The </w:t>
        </w:r>
      </w:ins>
      <w:del w:id="96" w:author="King!" w:date="2010-12-09T03:56:00Z">
        <w:r w:rsidDel="00392622">
          <w:delText xml:space="preserve"> and the </w:delText>
        </w:r>
      </w:del>
      <w:r>
        <w:t xml:space="preserve">other group </w:t>
      </w:r>
      <w:ins w:id="97" w:author="King!" w:date="2010-12-09T03:56:00Z">
        <w:r>
          <w:t xml:space="preserve">consists of people that are located </w:t>
        </w:r>
      </w:ins>
      <w:del w:id="98" w:author="King!" w:date="2010-12-09T03:57:00Z">
        <w:r w:rsidDel="00392622">
          <w:delText xml:space="preserve">is </w:delText>
        </w:r>
      </w:del>
      <w:r>
        <w:t>in</w:t>
      </w:r>
      <w:ins w:id="99" w:author="King!" w:date="2010-12-09T03:57:00Z">
        <w:r>
          <w:t xml:space="preserve"> </w:t>
        </w:r>
      </w:ins>
      <w:ins w:id="100" w:author="King!" w:date="2010-12-09T04:00:00Z">
        <w:r>
          <w:t>the</w:t>
        </w:r>
      </w:ins>
      <w:ins w:id="101" w:author="King!" w:date="2010-12-09T04:21:00Z">
        <w:r>
          <w:t xml:space="preserve"> </w:t>
        </w:r>
      </w:ins>
      <w:del w:id="102" w:author="King!" w:date="2010-12-09T03:57:00Z">
        <w:r w:rsidDel="00392622">
          <w:delText xml:space="preserve"> a </w:delText>
        </w:r>
      </w:del>
      <w:ins w:id="103" w:author="King!" w:date="2010-12-09T04:21:00Z">
        <w:r>
          <w:t>gain, or success-seeking, paradigm</w:t>
        </w:r>
      </w:ins>
      <w:del w:id="104" w:author="King!" w:date="2010-12-09T04:21:00Z">
        <w:r w:rsidDel="00F728C8">
          <w:delText xml:space="preserve">gain </w:delText>
        </w:r>
      </w:del>
      <w:del w:id="105" w:author="King!" w:date="2010-12-09T04:05:00Z">
        <w:r w:rsidDel="001F66D1">
          <w:delText>domain</w:delText>
        </w:r>
      </w:del>
      <w:ins w:id="106" w:author="King!" w:date="2010-12-09T04:21:00Z">
        <w:r>
          <w:t xml:space="preserve">, </w:t>
        </w:r>
      </w:ins>
      <w:del w:id="107" w:author="King!" w:date="2010-12-09T04:21:00Z">
        <w:r w:rsidDel="00F728C8">
          <w:delText xml:space="preserve">, </w:delText>
        </w:r>
      </w:del>
      <w:r>
        <w:t xml:space="preserve">where people think positively, </w:t>
      </w:r>
      <w:ins w:id="108" w:author="King!" w:date="2010-12-09T04:01:00Z">
        <w:r>
          <w:t xml:space="preserve">they have an internal locus of control, feeling they can actively influence their environment and the course of their own lives, </w:t>
        </w:r>
      </w:ins>
      <w:ins w:id="109" w:author="King!" w:date="2010-12-09T04:02:00Z">
        <w:r>
          <w:t>increasing</w:t>
        </w:r>
      </w:ins>
      <w:ins w:id="110" w:author="King!" w:date="2010-12-09T04:01:00Z">
        <w:r>
          <w:t xml:space="preserve"> </w:t>
        </w:r>
      </w:ins>
      <w:ins w:id="111" w:author="King!" w:date="2010-12-09T04:02:00Z">
        <w:r>
          <w:t xml:space="preserve">their confidence, stress resistance, and making them less susceptible to </w:t>
        </w:r>
      </w:ins>
      <w:ins w:id="112" w:author="King!" w:date="2010-12-09T04:03:00Z">
        <w:r>
          <w:t xml:space="preserve">depression and other health problems, they </w:t>
        </w:r>
      </w:ins>
      <w:r>
        <w:t xml:space="preserve">wake up happy, full of energy and power to reach their goals and enjoy life. People </w:t>
      </w:r>
      <w:ins w:id="113" w:author="King!" w:date="2010-12-09T04:06:00Z">
        <w:r>
          <w:t xml:space="preserve">located within the respective groups show remarkable similarities in terms of attitude, motivation and </w:t>
        </w:r>
      </w:ins>
      <w:del w:id="114" w:author="King!" w:date="2010-12-09T04:06:00Z">
        <w:r w:rsidDel="00CC7B5F">
          <w:delText xml:space="preserve">within two groups are following the similar </w:delText>
        </w:r>
      </w:del>
      <w:r>
        <w:t>behavior</w:t>
      </w:r>
      <w:del w:id="115" w:author="King!" w:date="2010-12-09T04:06:00Z">
        <w:r w:rsidDel="00CC7B5F">
          <w:delText>s</w:delText>
        </w:r>
      </w:del>
      <w:r>
        <w:t xml:space="preserve">. </w:t>
      </w:r>
      <w:ins w:id="116" w:author="King!" w:date="2010-12-09T04:06:00Z">
        <w:r>
          <w:t xml:space="preserve">The first group is driven </w:t>
        </w:r>
      </w:ins>
      <w:ins w:id="117" w:author="King!" w:date="2010-12-09T04:08:00Z">
        <w:r>
          <w:t xml:space="preserve">by </w:t>
        </w:r>
      </w:ins>
      <w:ins w:id="118" w:author="King!" w:date="2010-12-09T04:06:00Z">
        <w:r>
          <w:t>fear</w:t>
        </w:r>
      </w:ins>
      <w:ins w:id="119" w:author="King!" w:date="2010-12-09T04:08:00Z">
        <w:r>
          <w:t xml:space="preserve">, the </w:t>
        </w:r>
      </w:ins>
      <w:ins w:id="120" w:author="King!" w:date="2010-12-09T04:11:00Z">
        <w:r>
          <w:t xml:space="preserve">fear </w:t>
        </w:r>
      </w:ins>
      <w:ins w:id="121" w:author="King!" w:date="2010-12-09T04:08:00Z">
        <w:r>
          <w:t>of</w:t>
        </w:r>
      </w:ins>
      <w:ins w:id="122" w:author="King!" w:date="2010-12-09T04:07:00Z">
        <w:r>
          <w:t xml:space="preserve"> </w:t>
        </w:r>
      </w:ins>
      <w:ins w:id="123" w:author="King!" w:date="2010-12-09T04:06:00Z">
        <w:r>
          <w:t>pain, failure,</w:t>
        </w:r>
      </w:ins>
      <w:ins w:id="124" w:author="King!" w:date="2010-12-09T04:07:00Z">
        <w:r>
          <w:t xml:space="preserve"> </w:t>
        </w:r>
      </w:ins>
      <w:ins w:id="125" w:author="King!" w:date="2010-12-09T04:06:00Z">
        <w:r>
          <w:t>defeat</w:t>
        </w:r>
      </w:ins>
      <w:ins w:id="126" w:author="King!" w:date="2010-12-09T04:08:00Z">
        <w:r>
          <w:t>, and so forth</w:t>
        </w:r>
      </w:ins>
      <w:ins w:id="127" w:author="King!" w:date="2010-12-09T04:06:00Z">
        <w:r>
          <w:t>,</w:t>
        </w:r>
      </w:ins>
      <w:ins w:id="128" w:author="King!" w:date="2010-12-09T04:09:00Z">
        <w:r>
          <w:t xml:space="preserve"> and characterized by ensuing </w:t>
        </w:r>
      </w:ins>
      <w:del w:id="129" w:author="King!" w:date="2010-12-09T04:08:00Z">
        <w:r w:rsidDel="00CC7B5F">
          <w:delText>One group is driven by fear (</w:delText>
        </w:r>
      </w:del>
      <w:r>
        <w:t>low confidence</w:t>
      </w:r>
      <w:ins w:id="130" w:author="King!" w:date="2010-12-09T04:09:00Z">
        <w:r>
          <w:t>. T</w:t>
        </w:r>
      </w:ins>
      <w:del w:id="131" w:author="King!" w:date="2010-12-09T04:10:00Z">
        <w:r w:rsidDel="00CC7B5F">
          <w:delText>) and t</w:delText>
        </w:r>
      </w:del>
      <w:r>
        <w:t xml:space="preserve">he </w:t>
      </w:r>
      <w:del w:id="132" w:author="King!" w:date="2010-12-09T04:11:00Z">
        <w:r w:rsidDel="00CC7B5F">
          <w:delText xml:space="preserve">other </w:delText>
        </w:r>
      </w:del>
      <w:ins w:id="133" w:author="King!" w:date="2010-12-09T04:11:00Z">
        <w:r>
          <w:t xml:space="preserve">second </w:t>
        </w:r>
      </w:ins>
      <w:r>
        <w:t>group</w:t>
      </w:r>
      <w:ins w:id="134" w:author="King!" w:date="2010-12-09T04:10:00Z">
        <w:r>
          <w:t xml:space="preserve"> on the other hand</w:t>
        </w:r>
      </w:ins>
      <w:r>
        <w:t xml:space="preserve"> is driven by </w:t>
      </w:r>
      <w:ins w:id="135" w:author="King!" w:date="2010-12-09T04:10:00Z">
        <w:r>
          <w:t xml:space="preserve">a drive for success, </w:t>
        </w:r>
      </w:ins>
      <w:ins w:id="136" w:author="King!" w:date="2010-12-09T04:11:00Z">
        <w:r>
          <w:t xml:space="preserve">for </w:t>
        </w:r>
      </w:ins>
      <w:ins w:id="137" w:author="King!" w:date="2010-12-09T04:10:00Z">
        <w:r>
          <w:t xml:space="preserve">learning, </w:t>
        </w:r>
      </w:ins>
      <w:ins w:id="138" w:author="King!" w:date="2010-12-09T04:11:00Z">
        <w:r>
          <w:t xml:space="preserve">for </w:t>
        </w:r>
      </w:ins>
      <w:ins w:id="139" w:author="King!" w:date="2010-12-09T04:10:00Z">
        <w:r>
          <w:t>bettering themselves and the environment and people around them</w:t>
        </w:r>
      </w:ins>
      <w:ins w:id="140" w:author="King!" w:date="2010-12-09T04:11:00Z">
        <w:r>
          <w:t xml:space="preserve">, these people are characterized by </w:t>
        </w:r>
      </w:ins>
      <w:ins w:id="141" w:author="King!" w:date="2010-12-09T04:12:00Z">
        <w:r>
          <w:t xml:space="preserve">the courage of their actions and </w:t>
        </w:r>
      </w:ins>
      <w:ins w:id="142" w:author="King!" w:date="2010-12-09T04:11:00Z">
        <w:r>
          <w:t xml:space="preserve">high levels of </w:t>
        </w:r>
      </w:ins>
      <w:ins w:id="143" w:author="King!" w:date="2010-12-09T04:12:00Z">
        <w:r>
          <w:t xml:space="preserve">personal </w:t>
        </w:r>
      </w:ins>
      <w:ins w:id="144" w:author="King!" w:date="2010-12-09T04:11:00Z">
        <w:r>
          <w:t>confidence</w:t>
        </w:r>
      </w:ins>
      <w:del w:id="145" w:author="King!" w:date="2010-12-09T04:12:00Z">
        <w:r w:rsidDel="00CC7B5F">
          <w:delText>courage (high confidence)</w:delText>
        </w:r>
      </w:del>
      <w:r>
        <w:t xml:space="preserve">. </w:t>
      </w:r>
    </w:p>
    <w:p w:rsidR="00A212F4" w:rsidRDefault="00A212F4" w:rsidP="00CB3003">
      <w:pPr>
        <w:jc w:val="both"/>
      </w:pPr>
    </w:p>
    <w:p w:rsidR="00A212F4" w:rsidRPr="000416CE" w:rsidRDefault="00A212F4" w:rsidP="00CB3003">
      <w:pPr>
        <w:jc w:val="both"/>
        <w:rPr>
          <w:color w:val="0F243E"/>
        </w:rPr>
      </w:pPr>
      <w:ins w:id="146" w:author="King!" w:date="2010-12-09T04:14:00Z">
        <w:r>
          <w:t xml:space="preserve">The </w:t>
        </w:r>
      </w:ins>
      <w:del w:id="147" w:author="King!" w:date="2010-12-09T04:14:00Z">
        <w:r w:rsidDel="006732EC">
          <w:delText xml:space="preserve">I have found that there are </w:delText>
        </w:r>
      </w:del>
      <w:r>
        <w:t xml:space="preserve">two factors determining the </w:t>
      </w:r>
      <w:ins w:id="148" w:author="King!" w:date="2010-12-09T04:14:00Z">
        <w:r>
          <w:t xml:space="preserve">levels of </w:t>
        </w:r>
      </w:ins>
      <w:r>
        <w:t>confidence</w:t>
      </w:r>
      <w:del w:id="149" w:author="King!" w:date="2010-12-09T04:14:00Z">
        <w:r w:rsidDel="006732EC">
          <w:delText xml:space="preserve"> levels</w:delText>
        </w:r>
      </w:del>
      <w:ins w:id="150" w:author="King!" w:date="2010-12-09T04:14:00Z">
        <w:r>
          <w:t xml:space="preserve"> consist of the</w:t>
        </w:r>
      </w:ins>
      <w:del w:id="151" w:author="King!" w:date="2010-12-09T04:14:00Z">
        <w:r w:rsidDel="006732EC">
          <w:delText>:</w:delText>
        </w:r>
      </w:del>
      <w:r>
        <w:t xml:space="preserve"> environment</w:t>
      </w:r>
      <w:ins w:id="152" w:author="King!" w:date="2010-12-09T04:15:00Z">
        <w:r>
          <w:t xml:space="preserve"> people are in</w:t>
        </w:r>
      </w:ins>
      <w:r>
        <w:t xml:space="preserve"> and </w:t>
      </w:r>
      <w:ins w:id="153" w:author="King!" w:date="2010-12-09T04:15:00Z">
        <w:r>
          <w:t>the way in which this environment is perceived</w:t>
        </w:r>
      </w:ins>
      <w:del w:id="154" w:author="King!" w:date="2010-12-09T04:15:00Z">
        <w:r w:rsidDel="006732EC">
          <w:delText>perception of the situation</w:delText>
        </w:r>
      </w:del>
      <w:r>
        <w:t>, where</w:t>
      </w:r>
      <w:del w:id="155" w:author="King!" w:date="2010-12-09T04:15:00Z">
        <w:r w:rsidDel="006732EC">
          <w:delText>as</w:delText>
        </w:r>
      </w:del>
      <w:r>
        <w:t xml:space="preserve"> the </w:t>
      </w:r>
      <w:del w:id="156" w:author="King!" w:date="2010-12-09T04:15:00Z">
        <w:r w:rsidDel="006732EC">
          <w:delText xml:space="preserve">second </w:delText>
        </w:r>
      </w:del>
      <w:ins w:id="157" w:author="King!" w:date="2010-12-09T04:15:00Z">
        <w:r>
          <w:t xml:space="preserve">latter </w:t>
        </w:r>
      </w:ins>
      <w:r>
        <w:t xml:space="preserve">is </w:t>
      </w:r>
      <w:ins w:id="158" w:author="King!" w:date="2010-12-09T04:15:00Z">
        <w:r>
          <w:t>by far the most important.</w:t>
        </w:r>
      </w:ins>
      <w:del w:id="159" w:author="King!" w:date="2010-12-09T04:16:00Z">
        <w:r w:rsidDel="006732EC">
          <w:delText>much more important than the first one.</w:delText>
        </w:r>
      </w:del>
      <w:r>
        <w:t xml:space="preserve">  Meaning that what primarily determines the </w:t>
      </w:r>
      <w:del w:id="160" w:author="King!" w:date="2010-12-09T04:16:00Z">
        <w:r w:rsidDel="00C73920">
          <w:delText xml:space="preserve">domain </w:delText>
        </w:r>
      </w:del>
      <w:ins w:id="161" w:author="King!" w:date="2010-12-09T04:16:00Z">
        <w:r>
          <w:t xml:space="preserve">paradigm </w:t>
        </w:r>
      </w:ins>
      <w:r>
        <w:t>you are in is your own intrinsic perception</w:t>
      </w:r>
      <w:ins w:id="162" w:author="King!" w:date="2010-12-09T04:16:00Z">
        <w:r>
          <w:t xml:space="preserve"> of and attitude towards the world around you. The </w:t>
        </w:r>
      </w:ins>
      <w:ins w:id="163" w:author="King!" w:date="2010-12-09T04:17:00Z">
        <w:r>
          <w:t>positive</w:t>
        </w:r>
      </w:ins>
      <w:ins w:id="164" w:author="King!" w:date="2010-12-09T04:16:00Z">
        <w:r>
          <w:t xml:space="preserve"> </w:t>
        </w:r>
      </w:ins>
      <w:ins w:id="165" w:author="King!" w:date="2010-12-09T04:17:00Z">
        <w:r>
          <w:t>thing is that</w:t>
        </w:r>
      </w:ins>
      <w:del w:id="166" w:author="King!" w:date="2010-12-09T04:17:00Z">
        <w:r w:rsidDel="00C73920">
          <w:delText>, which can be however</w:delText>
        </w:r>
      </w:del>
      <w:ins w:id="167" w:author="King!" w:date="2010-12-09T04:17:00Z">
        <w:r>
          <w:t xml:space="preserve"> this perception can be</w:t>
        </w:r>
      </w:ins>
      <w:r>
        <w:t xml:space="preserve"> changed if you are frequently exposed to strong </w:t>
      </w:r>
      <w:del w:id="168" w:author="King!" w:date="2010-12-09T04:17:00Z">
        <w:r w:rsidDel="00C73920">
          <w:delText>oppos</w:delText>
        </w:r>
      </w:del>
      <w:ins w:id="169" w:author="King!" w:date="2010-12-09T04:17:00Z">
        <w:r>
          <w:t>opposing</w:t>
        </w:r>
      </w:ins>
      <w:del w:id="170" w:author="King!" w:date="2010-12-09T04:17:00Z">
        <w:r w:rsidDel="00C73920">
          <w:delText>ite</w:delText>
        </w:r>
      </w:del>
      <w:r>
        <w:t xml:space="preserve"> information from the environment</w:t>
      </w:r>
      <w:ins w:id="171" w:author="King!" w:date="2010-12-09T04:18:00Z">
        <w:r>
          <w:t>, that differs from the paradigm you hold</w:t>
        </w:r>
      </w:ins>
      <w:r>
        <w:t xml:space="preserve">. </w:t>
      </w:r>
      <w:ins w:id="172" w:author="King!" w:date="2010-12-09T04:18:00Z">
        <w:r>
          <w:t xml:space="preserve">A risk in this is formed by the fact that </w:t>
        </w:r>
      </w:ins>
      <w:del w:id="173" w:author="King!" w:date="2010-12-09T04:19:00Z">
        <w:r w:rsidRPr="000416CE" w:rsidDel="00F728C8">
          <w:rPr>
            <w:color w:val="0F243E"/>
          </w:rPr>
          <w:delText>It was also found</w:delText>
        </w:r>
        <w:r w:rsidDel="00F728C8">
          <w:delText xml:space="preserve"> that low in confidence people</w:delText>
        </w:r>
      </w:del>
      <w:ins w:id="174" w:author="King!" w:date="2010-12-09T04:19:00Z">
        <w:r>
          <w:rPr>
            <w:color w:val="0F243E"/>
          </w:rPr>
          <w:t>people in the loss, or pain-avoiding, paradigm</w:t>
        </w:r>
      </w:ins>
      <w:r>
        <w:t xml:space="preserve"> are more sensitive</w:t>
      </w:r>
      <w:ins w:id="175" w:author="King!" w:date="2010-12-09T04:19:00Z">
        <w:r>
          <w:t xml:space="preserve"> and susceptible</w:t>
        </w:r>
      </w:ins>
      <w:r>
        <w:t xml:space="preserve"> to the</w:t>
      </w:r>
      <w:ins w:id="176" w:author="King!" w:date="2010-12-09T04:20:00Z">
        <w:r>
          <w:t>se</w:t>
        </w:r>
      </w:ins>
      <w:r>
        <w:t xml:space="preserve"> environmental </w:t>
      </w:r>
      <w:del w:id="177" w:author="King!" w:date="2010-12-09T04:20:00Z">
        <w:r w:rsidDel="00F728C8">
          <w:delText xml:space="preserve">factors </w:delText>
        </w:r>
      </w:del>
      <w:ins w:id="178" w:author="King!" w:date="2010-12-09T04:20:00Z">
        <w:r>
          <w:t xml:space="preserve">cues </w:t>
        </w:r>
      </w:ins>
      <w:r>
        <w:t xml:space="preserve">than </w:t>
      </w:r>
      <w:del w:id="179" w:author="King!" w:date="2010-12-09T04:20:00Z">
        <w:r w:rsidDel="00F728C8">
          <w:delText>high in confidence</w:delText>
        </w:r>
      </w:del>
      <w:ins w:id="180" w:author="King!" w:date="2010-12-09T04:20:00Z">
        <w:r>
          <w:t>people in the gain, or success-seeking, paradigm</w:t>
        </w:r>
      </w:ins>
      <w:del w:id="181" w:author="King!" w:date="2010-12-09T04:22:00Z">
        <w:r w:rsidDel="0082469B">
          <w:delText xml:space="preserve"> people</w:delText>
        </w:r>
      </w:del>
      <w:r>
        <w:t xml:space="preserve">. Everything </w:t>
      </w:r>
      <w:ins w:id="182" w:author="King!" w:date="2010-12-09T04:22:00Z">
        <w:r>
          <w:t xml:space="preserve">that </w:t>
        </w:r>
      </w:ins>
      <w:del w:id="183" w:author="King!" w:date="2010-12-09T04:22:00Z">
        <w:r w:rsidDel="0082469B">
          <w:delText xml:space="preserve">what </w:delText>
        </w:r>
      </w:del>
      <w:r>
        <w:t xml:space="preserve">is framed </w:t>
      </w:r>
      <w:ins w:id="184" w:author="King!" w:date="2010-12-09T04:22:00Z">
        <w:r>
          <w:t>in a negative way</w:t>
        </w:r>
      </w:ins>
      <w:del w:id="185" w:author="King!" w:date="2010-12-09T04:22:00Z">
        <w:r w:rsidDel="0082469B">
          <w:delText>negatively</w:delText>
        </w:r>
      </w:del>
      <w:r>
        <w:t xml:space="preserve"> is</w:t>
      </w:r>
      <w:ins w:id="186" w:author="King!" w:date="2010-12-09T04:22:00Z">
        <w:r>
          <w:t xml:space="preserve"> given</w:t>
        </w:r>
      </w:ins>
      <w:r>
        <w:t xml:space="preserve"> much more importan</w:t>
      </w:r>
      <w:ins w:id="187" w:author="King!" w:date="2010-12-09T04:22:00Z">
        <w:r>
          <w:t>ce</w:t>
        </w:r>
      </w:ins>
      <w:ins w:id="188" w:author="King!" w:date="2010-12-09T04:23:00Z">
        <w:r>
          <w:t>, leaving them vulnerable to progressing negative influences on their way of thinking.</w:t>
        </w:r>
      </w:ins>
      <w:del w:id="189" w:author="King!" w:date="2010-12-09T04:22:00Z">
        <w:r w:rsidDel="0082469B">
          <w:delText>t</w:delText>
        </w:r>
      </w:del>
      <w:del w:id="190" w:author="King!" w:date="2010-12-09T04:23:00Z">
        <w:r w:rsidDel="0082469B">
          <w:delText xml:space="preserve"> </w:delText>
        </w:r>
      </w:del>
      <w:del w:id="191" w:author="King!" w:date="2010-12-09T04:22:00Z">
        <w:r w:rsidDel="0082469B">
          <w:delText xml:space="preserve">to them </w:delText>
        </w:r>
      </w:del>
      <w:del w:id="192" w:author="King!" w:date="2010-12-09T04:23:00Z">
        <w:r w:rsidDel="0082469B">
          <w:delText>and they can be influenced in whatever way.</w:delText>
        </w:r>
      </w:del>
    </w:p>
    <w:p w:rsidR="00A212F4" w:rsidRPr="000416CE" w:rsidRDefault="00A212F4" w:rsidP="00CB3003">
      <w:pPr>
        <w:jc w:val="both"/>
        <w:rPr>
          <w:b/>
          <w:bCs/>
        </w:rPr>
      </w:pPr>
    </w:p>
    <w:p w:rsidR="00A212F4" w:rsidRPr="000416CE" w:rsidRDefault="00A212F4" w:rsidP="00CB3003">
      <w:pPr>
        <w:jc w:val="both"/>
        <w:rPr>
          <w:b/>
          <w:bCs/>
        </w:rPr>
      </w:pPr>
      <w:ins w:id="193" w:author="King!" w:date="2010-12-09T04:24:00Z">
        <w:r>
          <w:rPr>
            <w:b/>
            <w:bCs/>
          </w:rPr>
          <w:t>The powerful message that we can take away from this is that t</w:t>
        </w:r>
      </w:ins>
      <w:del w:id="194" w:author="King!" w:date="2010-12-09T04:24:00Z">
        <w:r w:rsidDel="00BD241A">
          <w:rPr>
            <w:b/>
            <w:bCs/>
          </w:rPr>
          <w:delText>T</w:delText>
        </w:r>
      </w:del>
      <w:r w:rsidRPr="000416CE">
        <w:rPr>
          <w:b/>
          <w:bCs/>
        </w:rPr>
        <w:t xml:space="preserve">he domain </w:t>
      </w:r>
      <w:ins w:id="195" w:author="King!" w:date="2010-12-09T04:25:00Z">
        <w:r>
          <w:rPr>
            <w:b/>
            <w:bCs/>
          </w:rPr>
          <w:t xml:space="preserve">you are in is a choice that </w:t>
        </w:r>
      </w:ins>
      <w:r w:rsidRPr="000416CE">
        <w:rPr>
          <w:b/>
          <w:bCs/>
        </w:rPr>
        <w:t>primarily depends on you</w:t>
      </w:r>
      <w:ins w:id="196" w:author="King!" w:date="2010-12-09T04:25:00Z">
        <w:r>
          <w:rPr>
            <w:b/>
            <w:bCs/>
          </w:rPr>
          <w:t xml:space="preserve">rself, on </w:t>
        </w:r>
      </w:ins>
      <w:del w:id="197" w:author="King!" w:date="2010-12-09T04:25:00Z">
        <w:r w:rsidRPr="000416CE" w:rsidDel="00BD241A">
          <w:rPr>
            <w:b/>
            <w:bCs/>
          </w:rPr>
          <w:delText xml:space="preserve"> and </w:delText>
        </w:r>
      </w:del>
      <w:r w:rsidRPr="000416CE">
        <w:rPr>
          <w:b/>
          <w:bCs/>
        </w:rPr>
        <w:t xml:space="preserve">whether you </w:t>
      </w:r>
      <w:ins w:id="198" w:author="King!" w:date="2010-12-09T04:25:00Z">
        <w:r>
          <w:rPr>
            <w:b/>
            <w:bCs/>
          </w:rPr>
          <w:t xml:space="preserve">decide </w:t>
        </w:r>
      </w:ins>
      <w:ins w:id="199" w:author="King!" w:date="2010-12-09T04:26:00Z">
        <w:r>
          <w:rPr>
            <w:b/>
            <w:bCs/>
          </w:rPr>
          <w:t xml:space="preserve">to </w:t>
        </w:r>
      </w:ins>
      <w:r w:rsidRPr="000416CE">
        <w:rPr>
          <w:b/>
          <w:bCs/>
        </w:rPr>
        <w:t xml:space="preserve">see the situation as </w:t>
      </w:r>
      <w:del w:id="200" w:author="King!" w:date="2010-12-09T04:26:00Z">
        <w:r w:rsidRPr="000416CE" w:rsidDel="00BD241A">
          <w:rPr>
            <w:b/>
            <w:bCs/>
          </w:rPr>
          <w:delText xml:space="preserve">the </w:delText>
        </w:r>
      </w:del>
      <w:ins w:id="201" w:author="King!" w:date="2010-12-09T04:26:00Z">
        <w:r>
          <w:rPr>
            <w:b/>
            <w:bCs/>
          </w:rPr>
          <w:t>an</w:t>
        </w:r>
        <w:r w:rsidRPr="000416CE">
          <w:rPr>
            <w:b/>
            <w:bCs/>
          </w:rPr>
          <w:t xml:space="preserve"> </w:t>
        </w:r>
      </w:ins>
      <w:r w:rsidRPr="000416CE">
        <w:rPr>
          <w:b/>
          <w:bCs/>
        </w:rPr>
        <w:t xml:space="preserve">opportunity or </w:t>
      </w:r>
      <w:ins w:id="202" w:author="King!" w:date="2010-12-09T04:26:00Z">
        <w:r>
          <w:rPr>
            <w:b/>
            <w:bCs/>
          </w:rPr>
          <w:t xml:space="preserve">as a </w:t>
        </w:r>
      </w:ins>
      <w:r>
        <w:rPr>
          <w:b/>
          <w:bCs/>
          <w:color w:val="0F243E"/>
        </w:rPr>
        <w:t xml:space="preserve">threat and </w:t>
      </w:r>
      <w:ins w:id="203" w:author="King!" w:date="2010-12-09T04:26:00Z">
        <w:r>
          <w:rPr>
            <w:b/>
            <w:bCs/>
            <w:color w:val="0F243E"/>
          </w:rPr>
          <w:t>on the type of information you choose yourself to be exposed to</w:t>
        </w:r>
      </w:ins>
      <w:del w:id="204" w:author="King!" w:date="2010-12-09T04:26:00Z">
        <w:r w:rsidDel="00BD241A">
          <w:rPr>
            <w:b/>
            <w:bCs/>
            <w:color w:val="0F243E"/>
          </w:rPr>
          <w:delText>your choice of</w:delText>
        </w:r>
        <w:r w:rsidRPr="000416CE" w:rsidDel="00BD241A">
          <w:rPr>
            <w:b/>
            <w:bCs/>
            <w:color w:val="0F243E"/>
          </w:rPr>
          <w:delText xml:space="preserve"> information you want to be exposed to</w:delText>
        </w:r>
      </w:del>
      <w:r w:rsidRPr="000416CE">
        <w:rPr>
          <w:b/>
          <w:bCs/>
          <w:color w:val="0F243E"/>
        </w:rPr>
        <w:t>.</w:t>
      </w:r>
    </w:p>
    <w:p w:rsidR="00A212F4" w:rsidRDefault="00A212F4" w:rsidP="00CB3003">
      <w:pPr>
        <w:jc w:val="both"/>
      </w:pPr>
    </w:p>
    <w:p w:rsidR="00A212F4" w:rsidRDefault="00A212F4" w:rsidP="00CB3003">
      <w:pPr>
        <w:jc w:val="both"/>
      </w:pPr>
      <w:ins w:id="205" w:author="King!" w:date="2010-12-09T04:27:00Z">
        <w:r>
          <w:t xml:space="preserve">Because these two paradigms create two parallel universes in the world we live in, because </w:t>
        </w:r>
      </w:ins>
      <w:del w:id="206" w:author="King!" w:date="2010-12-09T04:28:00Z">
        <w:r w:rsidDel="005B5C21">
          <w:delText>Thus we have two different worlds, and since we</w:delText>
        </w:r>
      </w:del>
      <w:ins w:id="207" w:author="King!" w:date="2010-12-09T04:28:00Z">
        <w:r>
          <w:t>there</w:t>
        </w:r>
      </w:ins>
      <w:r>
        <w:t xml:space="preserve"> are </w:t>
      </w:r>
      <w:ins w:id="208" w:author="King!" w:date="2010-12-09T04:28:00Z">
        <w:r>
          <w:t xml:space="preserve">so </w:t>
        </w:r>
      </w:ins>
      <w:r>
        <w:t xml:space="preserve">many </w:t>
      </w:r>
      <w:ins w:id="209" w:author="King!" w:date="2010-12-09T04:28:00Z">
        <w:r>
          <w:t xml:space="preserve">of us </w:t>
        </w:r>
      </w:ins>
      <w:r>
        <w:t>on th</w:t>
      </w:r>
      <w:ins w:id="210" w:author="King!" w:date="2010-12-09T04:28:00Z">
        <w:r>
          <w:t>is</w:t>
        </w:r>
      </w:ins>
      <w:del w:id="211" w:author="King!" w:date="2010-12-09T04:28:00Z">
        <w:r w:rsidDel="005B5C21">
          <w:delText>e</w:delText>
        </w:r>
      </w:del>
      <w:r>
        <w:t xml:space="preserve"> planet and </w:t>
      </w:r>
      <w:ins w:id="212" w:author="King!" w:date="2010-12-09T04:28:00Z">
        <w:r>
          <w:t xml:space="preserve">because so many channels, </w:t>
        </w:r>
      </w:ins>
      <w:ins w:id="213" w:author="King!" w:date="2010-12-09T04:29:00Z">
        <w:r>
          <w:t xml:space="preserve">sources </w:t>
        </w:r>
      </w:ins>
      <w:ins w:id="214" w:author="King!" w:date="2010-12-09T04:28:00Z">
        <w:r>
          <w:t>and media</w:t>
        </w:r>
      </w:ins>
      <w:ins w:id="215" w:author="King!" w:date="2010-12-09T04:29:00Z">
        <w:r w:rsidRPr="005B5C21">
          <w:t xml:space="preserve"> </w:t>
        </w:r>
        <w:r>
          <w:t xml:space="preserve">platforms fight for our </w:t>
        </w:r>
      </w:ins>
      <w:del w:id="216" w:author="King!" w:date="2010-12-09T04:29:00Z">
        <w:r w:rsidDel="005B5C21">
          <w:delText>many of us fight for attraction</w:delText>
        </w:r>
      </w:del>
      <w:ins w:id="217" w:author="King!" w:date="2010-12-09T04:29:00Z">
        <w:r>
          <w:t>attention</w:t>
        </w:r>
      </w:ins>
      <w:r>
        <w:t xml:space="preserve">, </w:t>
      </w:r>
      <w:ins w:id="218" w:author="King!" w:date="2010-12-09T04:29:00Z">
        <w:r>
          <w:t xml:space="preserve">it creates an incentive for the </w:t>
        </w:r>
      </w:ins>
      <w:r>
        <w:t xml:space="preserve">media </w:t>
      </w:r>
      <w:del w:id="219" w:author="King!" w:date="2010-12-09T04:30:00Z">
        <w:r w:rsidDel="005B5C21">
          <w:delText xml:space="preserve">are </w:delText>
        </w:r>
      </w:del>
      <w:ins w:id="220" w:author="King!" w:date="2010-12-09T04:30:00Z">
        <w:r>
          <w:t>to increase their impact</w:t>
        </w:r>
      </w:ins>
      <w:del w:id="221" w:author="King!" w:date="2010-12-09T04:30:00Z">
        <w:r w:rsidDel="005B5C21">
          <w:delText xml:space="preserve">focusing on having stronger impact through </w:delText>
        </w:r>
      </w:del>
      <w:ins w:id="222" w:author="King!" w:date="2010-12-09T04:30:00Z">
        <w:r>
          <w:t xml:space="preserve"> by </w:t>
        </w:r>
      </w:ins>
      <w:r>
        <w:t xml:space="preserve">providing negatively framed information. </w:t>
      </w:r>
      <w:ins w:id="223" w:author="King!" w:date="2010-12-09T04:31:00Z">
        <w:r>
          <w:t>The incredibly large number of media outlets create</w:t>
        </w:r>
      </w:ins>
      <w:ins w:id="224" w:author="King!" w:date="2010-12-09T04:32:00Z">
        <w:r>
          <w:t>s</w:t>
        </w:r>
      </w:ins>
      <w:ins w:id="225" w:author="King!" w:date="2010-12-09T04:31:00Z">
        <w:r>
          <w:t xml:space="preserve"> a leverage effect</w:t>
        </w:r>
      </w:ins>
      <w:ins w:id="226" w:author="King!" w:date="2010-12-09T04:32:00Z">
        <w:r>
          <w:t>, magnifying the influence of negatively framed news and messages on our daily lives, our thoughts and the world we live in</w:t>
        </w:r>
      </w:ins>
      <w:ins w:id="227" w:author="King!" w:date="2010-12-09T04:33:00Z">
        <w:r>
          <w:t>, further increasing the amount of people holding the loss paradigm</w:t>
        </w:r>
      </w:ins>
      <w:del w:id="228" w:author="King!" w:date="2010-12-09T04:33:00Z">
        <w:r w:rsidDel="005B5C21">
          <w:delText>And as we have more of them, they are becoming even more important, because of lower confidence levels.</w:delText>
        </w:r>
      </w:del>
    </w:p>
    <w:p w:rsidR="00A212F4" w:rsidRDefault="00A212F4" w:rsidP="00CB3003">
      <w:pPr>
        <w:jc w:val="both"/>
      </w:pPr>
    </w:p>
    <w:p w:rsidR="00A212F4" w:rsidRDefault="00A212F4" w:rsidP="00CB3003">
      <w:pPr>
        <w:jc w:val="both"/>
        <w:rPr>
          <w:ins w:id="229" w:author="King!" w:date="2010-12-09T04:37:00Z"/>
        </w:rPr>
      </w:pPr>
      <w:ins w:id="230" w:author="King!" w:date="2010-12-09T04:34:00Z">
        <w:r>
          <w:t xml:space="preserve">This situation creates a </w:t>
        </w:r>
      </w:ins>
      <w:del w:id="231" w:author="King!" w:date="2010-12-09T04:34:00Z">
        <w:r w:rsidDel="005B5C21">
          <w:delText xml:space="preserve">Therefore there is a </w:delText>
        </w:r>
      </w:del>
      <w:r>
        <w:t xml:space="preserve">huge need </w:t>
      </w:r>
      <w:ins w:id="232" w:author="King!" w:date="2010-12-09T04:34:00Z">
        <w:r>
          <w:t xml:space="preserve">and an equally sized opportunity </w:t>
        </w:r>
      </w:ins>
      <w:r>
        <w:t xml:space="preserve">for </w:t>
      </w:r>
      <w:ins w:id="233" w:author="King!" w:date="2010-12-09T04:34:00Z">
        <w:r>
          <w:t xml:space="preserve">the creation of a powerful </w:t>
        </w:r>
      </w:ins>
      <w:r>
        <w:t>positive media platform</w:t>
      </w:r>
      <w:ins w:id="234" w:author="King!" w:date="2010-12-09T04:36:00Z">
        <w:r>
          <w:t>,</w:t>
        </w:r>
      </w:ins>
      <w:del w:id="235" w:author="King!" w:date="2010-12-09T04:36:00Z">
        <w:r w:rsidDel="00B34034">
          <w:delText>,</w:delText>
        </w:r>
      </w:del>
      <w:r>
        <w:t xml:space="preserve"> </w:t>
      </w:r>
      <w:ins w:id="236" w:author="King!" w:date="2010-12-09T04:35:00Z">
        <w:r>
          <w:t xml:space="preserve">using </w:t>
        </w:r>
      </w:ins>
      <w:ins w:id="237" w:author="King!" w:date="2010-12-09T04:36:00Z">
        <w:r>
          <w:t xml:space="preserve">powerful </w:t>
        </w:r>
      </w:ins>
      <w:ins w:id="238" w:author="King!" w:date="2010-12-09T04:35:00Z">
        <w:r>
          <w:t xml:space="preserve">initiatives and positively framed information </w:t>
        </w:r>
      </w:ins>
      <w:del w:id="239" w:author="King!" w:date="2010-12-09T04:35:00Z">
        <w:r w:rsidDel="00B34034">
          <w:delText>which would</w:delText>
        </w:r>
      </w:del>
      <w:ins w:id="240" w:author="King!" w:date="2010-12-09T04:35:00Z">
        <w:r>
          <w:t>to</w:t>
        </w:r>
      </w:ins>
      <w:r>
        <w:t xml:space="preserve"> </w:t>
      </w:r>
      <w:ins w:id="241" w:author="King!" w:date="2010-12-09T04:37:00Z">
        <w:r>
          <w:t xml:space="preserve">improve the way in which people see the world and subsequently </w:t>
        </w:r>
      </w:ins>
      <w:r>
        <w:t>increase the confidence level of people</w:t>
      </w:r>
      <w:ins w:id="242" w:author="King!" w:date="2010-12-09T04:37:00Z">
        <w:r>
          <w:t xml:space="preserve"> first at the individual, and then at the aggregate level</w:t>
        </w:r>
      </w:ins>
      <w:r>
        <w:t xml:space="preserve">. </w:t>
      </w:r>
      <w:del w:id="243" w:author="King!" w:date="2010-12-09T04:37:00Z">
        <w:r w:rsidDel="00D54267">
          <w:delText xml:space="preserve">The platform should not present the negative news, neither it should provide only positive news. </w:delText>
        </w:r>
      </w:del>
    </w:p>
    <w:p w:rsidR="00A212F4" w:rsidRDefault="00A212F4" w:rsidP="00CB3003">
      <w:pPr>
        <w:numPr>
          <w:ins w:id="244" w:author="King!" w:date="2010-12-09T04:37:00Z"/>
        </w:numPr>
        <w:jc w:val="both"/>
        <w:rPr>
          <w:ins w:id="245" w:author="King!" w:date="2010-12-09T04:44:00Z"/>
        </w:rPr>
      </w:pPr>
      <w:ins w:id="246" w:author="King!" w:date="2010-12-09T04:37:00Z">
        <w:r>
          <w:t xml:space="preserve">This platform will provide </w:t>
        </w:r>
      </w:ins>
      <w:ins w:id="247" w:author="King!" w:date="2010-12-09T04:38:00Z">
        <w:r>
          <w:t>positive</w:t>
        </w:r>
      </w:ins>
      <w:ins w:id="248" w:author="King!" w:date="2010-12-09T04:37:00Z">
        <w:r>
          <w:t xml:space="preserve"> </w:t>
        </w:r>
      </w:ins>
      <w:ins w:id="249" w:author="King!" w:date="2010-12-09T04:38:00Z">
        <w:r>
          <w:t xml:space="preserve">news, create opportunities and help people seek the success they want and need in their lives and in their environment. </w:t>
        </w:r>
      </w:ins>
      <w:r>
        <w:t xml:space="preserve">This sustainable platform </w:t>
      </w:r>
      <w:del w:id="250" w:author="King!" w:date="2010-12-09T04:40:00Z">
        <w:r w:rsidDel="00D54267">
          <w:delText xml:space="preserve">should </w:delText>
        </w:r>
      </w:del>
      <w:ins w:id="251" w:author="King!" w:date="2010-12-09T04:40:00Z">
        <w:r>
          <w:t xml:space="preserve">will </w:t>
        </w:r>
      </w:ins>
      <w:r>
        <w:t xml:space="preserve">provide </w:t>
      </w:r>
      <w:del w:id="252" w:author="King!" w:date="2010-12-09T04:40:00Z">
        <w:r w:rsidDel="00D54267">
          <w:delText xml:space="preserve">the </w:delText>
        </w:r>
      </w:del>
      <w:ins w:id="253" w:author="King!" w:date="2010-12-09T04:40:00Z">
        <w:r>
          <w:t xml:space="preserve">an </w:t>
        </w:r>
      </w:ins>
      <w:r>
        <w:t xml:space="preserve">online space, where people can </w:t>
      </w:r>
      <w:commentRangeStart w:id="254"/>
      <w:r>
        <w:t xml:space="preserve">talk about </w:t>
      </w:r>
      <w:del w:id="255" w:author="King!" w:date="2010-12-09T04:41:00Z">
        <w:r w:rsidDel="00D54267">
          <w:delText xml:space="preserve">real </w:delText>
        </w:r>
      </w:del>
      <w:ins w:id="256" w:author="King!" w:date="2010-12-09T04:41:00Z">
        <w:r>
          <w:t xml:space="preserve">opportunities and success in their </w:t>
        </w:r>
      </w:ins>
      <w:r>
        <w:t>life</w:t>
      </w:r>
      <w:del w:id="257" w:author="King!" w:date="2010-12-09T04:41:00Z">
        <w:r w:rsidDel="00D54267">
          <w:delText xml:space="preserve"> problems</w:delText>
        </w:r>
      </w:del>
      <w:r>
        <w:t xml:space="preserve"> </w:t>
      </w:r>
      <w:commentRangeEnd w:id="254"/>
      <w:r>
        <w:rPr>
          <w:rStyle w:val="CommentReference"/>
          <w:vanish/>
        </w:rPr>
        <w:commentReference w:id="254"/>
      </w:r>
      <w:r>
        <w:t xml:space="preserve">and </w:t>
      </w:r>
      <w:ins w:id="258" w:author="King!" w:date="2010-12-09T04:41:00Z">
        <w:r>
          <w:t xml:space="preserve">create and discuss </w:t>
        </w:r>
      </w:ins>
      <w:del w:id="259" w:author="King!" w:date="2010-12-09T04:41:00Z">
        <w:r w:rsidDel="00D54267">
          <w:delText xml:space="preserve">find out </w:delText>
        </w:r>
      </w:del>
      <w:ins w:id="260" w:author="King!" w:date="2010-12-09T04:41:00Z">
        <w:r>
          <w:t xml:space="preserve">innovative </w:t>
        </w:r>
      </w:ins>
      <w:r>
        <w:t xml:space="preserve">entrepreneurial solutions </w:t>
      </w:r>
      <w:ins w:id="261" w:author="King!" w:date="2010-12-09T04:43:00Z">
        <w:r>
          <w:t>to help them</w:t>
        </w:r>
      </w:ins>
      <w:ins w:id="262" w:author="King!" w:date="2010-12-09T04:42:00Z">
        <w:r>
          <w:t xml:space="preserve"> </w:t>
        </w:r>
      </w:ins>
      <w:ins w:id="263" w:author="King!" w:date="2010-12-09T04:43:00Z">
        <w:r>
          <w:t>learn from and grow through any issue they face</w:t>
        </w:r>
      </w:ins>
      <w:del w:id="264" w:author="King!" w:date="2010-12-09T04:42:00Z">
        <w:r w:rsidDel="00D54267">
          <w:delText>to counter them</w:delText>
        </w:r>
      </w:del>
      <w:r>
        <w:t xml:space="preserve">. </w:t>
      </w:r>
      <w:ins w:id="265" w:author="King!" w:date="2010-12-09T04:43:00Z">
        <w:r>
          <w:t xml:space="preserve">It will be </w:t>
        </w:r>
      </w:ins>
      <w:del w:id="266" w:author="King!" w:date="2010-12-09T04:44:00Z">
        <w:r w:rsidDel="00D54267">
          <w:delText xml:space="preserve">The </w:delText>
        </w:r>
      </w:del>
      <w:ins w:id="267" w:author="King!" w:date="2010-12-09T04:44:00Z">
        <w:r>
          <w:t xml:space="preserve">a </w:t>
        </w:r>
      </w:ins>
      <w:r>
        <w:t>platform where</w:t>
      </w:r>
      <w:del w:id="268" w:author="King!" w:date="2010-12-09T04:44:00Z">
        <w:r w:rsidDel="00D54267">
          <w:delText xml:space="preserve"> the</w:delText>
        </w:r>
      </w:del>
      <w:r>
        <w:t xml:space="preserve"> best practices </w:t>
      </w:r>
      <w:del w:id="269" w:author="King!" w:date="2010-12-09T04:44:00Z">
        <w:r w:rsidDel="00D54267">
          <w:delText xml:space="preserve">will be </w:delText>
        </w:r>
      </w:del>
      <w:ins w:id="270" w:author="King!" w:date="2010-12-09T04:44:00Z">
        <w:r>
          <w:t xml:space="preserve">are </w:t>
        </w:r>
      </w:ins>
      <w:r>
        <w:t xml:space="preserve">shared and </w:t>
      </w:r>
      <w:ins w:id="271" w:author="King!" w:date="2010-12-09T04:44:00Z">
        <w:r>
          <w:t xml:space="preserve">where </w:t>
        </w:r>
      </w:ins>
      <w:r>
        <w:t xml:space="preserve">people will be appreciated for their achievements. </w:t>
      </w:r>
    </w:p>
    <w:p w:rsidR="00A212F4" w:rsidRDefault="00A212F4" w:rsidP="00CB3003">
      <w:pPr>
        <w:numPr>
          <w:ins w:id="272" w:author="King!" w:date="2010-12-09T04:37:00Z"/>
        </w:numPr>
        <w:jc w:val="both"/>
        <w:rPr>
          <w:ins w:id="273" w:author="King!" w:date="2010-12-09T04:44:00Z"/>
        </w:rPr>
      </w:pPr>
    </w:p>
    <w:p w:rsidR="00A212F4" w:rsidRDefault="00A212F4" w:rsidP="00CB3003">
      <w:pPr>
        <w:numPr>
          <w:ins w:id="274" w:author="King!" w:date="2010-12-09T04:37:00Z"/>
        </w:numPr>
        <w:jc w:val="both"/>
      </w:pPr>
      <w:ins w:id="275" w:author="King!" w:date="2010-12-09T04:45:00Z">
        <w:r>
          <w:t xml:space="preserve">The focus will be to </w:t>
        </w:r>
      </w:ins>
      <w:del w:id="276" w:author="King!" w:date="2010-12-09T04:45:00Z">
        <w:r w:rsidDel="00D54267">
          <w:delText xml:space="preserve">The bottom line is to </w:delText>
        </w:r>
      </w:del>
      <w:r>
        <w:t xml:space="preserve">create cross-disciplined teams by bringing together the </w:t>
      </w:r>
      <w:del w:id="277" w:author="King!" w:date="2010-12-09T04:46:00Z">
        <w:r w:rsidDel="00D54267">
          <w:delText>best</w:delText>
        </w:r>
      </w:del>
      <w:ins w:id="278" w:author="King!" w:date="2010-12-09T04:46:00Z">
        <w:r>
          <w:t>most successful</w:t>
        </w:r>
      </w:ins>
      <w:ins w:id="279" w:author="King!" w:date="2010-12-09T04:45:00Z">
        <w:r>
          <w:t xml:space="preserve">, </w:t>
        </w:r>
      </w:ins>
      <w:del w:id="280" w:author="King!" w:date="2010-12-09T04:45:00Z">
        <w:r w:rsidDel="00D54267">
          <w:delText xml:space="preserve"> </w:delText>
        </w:r>
      </w:del>
      <w:del w:id="281" w:author="King!" w:date="2010-12-09T04:46:00Z">
        <w:r w:rsidDel="00D54267">
          <w:delText xml:space="preserve">most </w:delText>
        </w:r>
      </w:del>
      <w:r>
        <w:t xml:space="preserve">passionate and intelligent people from different fields such as </w:t>
      </w:r>
      <w:del w:id="282" w:author="King!" w:date="2010-12-09T04:47:00Z">
        <w:r w:rsidDel="00D54267">
          <w:delText>management</w:delText>
        </w:r>
      </w:del>
      <w:ins w:id="283" w:author="King!" w:date="2010-12-09T04:47:00Z">
        <w:r>
          <w:t>business</w:t>
        </w:r>
      </w:ins>
      <w:r>
        <w:t xml:space="preserve">, </w:t>
      </w:r>
      <w:ins w:id="284" w:author="King!" w:date="2010-12-09T04:47:00Z">
        <w:r>
          <w:t xml:space="preserve">social business, </w:t>
        </w:r>
      </w:ins>
      <w:r>
        <w:t xml:space="preserve">human sciences, engineering and </w:t>
      </w:r>
      <w:ins w:id="285" w:author="King!" w:date="2010-12-09T04:47:00Z">
        <w:r>
          <w:t xml:space="preserve">many </w:t>
        </w:r>
      </w:ins>
      <w:r>
        <w:t xml:space="preserve">others. </w:t>
      </w:r>
    </w:p>
    <w:p w:rsidR="00A212F4" w:rsidRDefault="00A212F4" w:rsidP="00CB3003">
      <w:pPr>
        <w:jc w:val="both"/>
      </w:pPr>
    </w:p>
    <w:p w:rsidR="00A212F4" w:rsidRPr="00F1744D" w:rsidRDefault="00A212F4" w:rsidP="00CB3003">
      <w:pPr>
        <w:jc w:val="both"/>
        <w:rPr>
          <w:b/>
          <w:bCs/>
        </w:rPr>
      </w:pPr>
      <w:del w:id="286" w:author="King!" w:date="2010-12-09T04:50:00Z">
        <w:r w:rsidDel="005178B4">
          <w:rPr>
            <w:b/>
            <w:bCs/>
          </w:rPr>
          <w:delText xml:space="preserve">That </w:delText>
        </w:r>
      </w:del>
      <w:ins w:id="287" w:author="King!" w:date="2010-12-09T04:50:00Z">
        <w:r>
          <w:rPr>
            <w:b/>
            <w:bCs/>
          </w:rPr>
          <w:t xml:space="preserve">This </w:t>
        </w:r>
      </w:ins>
      <w:r>
        <w:rPr>
          <w:b/>
          <w:bCs/>
        </w:rPr>
        <w:t>is why SEMStation is being developed</w:t>
      </w:r>
      <w:r w:rsidRPr="00F1744D">
        <w:rPr>
          <w:b/>
          <w:bCs/>
        </w:rPr>
        <w:t xml:space="preserve"> </w:t>
      </w:r>
      <w:del w:id="288" w:author="King!" w:date="2010-12-09T04:51:00Z">
        <w:r w:rsidDel="005178B4">
          <w:rPr>
            <w:b/>
            <w:bCs/>
          </w:rPr>
          <w:delText>in the</w:delText>
        </w:r>
      </w:del>
      <w:ins w:id="289" w:author="King!" w:date="2010-12-09T04:51:00Z">
        <w:r>
          <w:rPr>
            <w:b/>
            <w:bCs/>
          </w:rPr>
          <w:t>by a</w:t>
        </w:r>
      </w:ins>
      <w:r>
        <w:rPr>
          <w:b/>
          <w:bCs/>
        </w:rPr>
        <w:t xml:space="preserve"> multicultural team of passionate people to unite others </w:t>
      </w:r>
      <w:r w:rsidRPr="00F1744D">
        <w:rPr>
          <w:b/>
          <w:bCs/>
        </w:rPr>
        <w:t>driven by courage</w:t>
      </w:r>
      <w:ins w:id="290" w:author="King!" w:date="2010-12-09T04:51:00Z">
        <w:r>
          <w:rPr>
            <w:b/>
            <w:bCs/>
          </w:rPr>
          <w:t>, the courage</w:t>
        </w:r>
      </w:ins>
      <w:r w:rsidRPr="00F1744D">
        <w:rPr>
          <w:b/>
          <w:bCs/>
        </w:rPr>
        <w:t xml:space="preserve"> to help, </w:t>
      </w:r>
      <w:ins w:id="291" w:author="King!" w:date="2010-12-09T04:51:00Z">
        <w:r>
          <w:rPr>
            <w:b/>
            <w:bCs/>
          </w:rPr>
          <w:t xml:space="preserve">the </w:t>
        </w:r>
      </w:ins>
      <w:r>
        <w:rPr>
          <w:b/>
          <w:bCs/>
        </w:rPr>
        <w:t xml:space="preserve">courage to love and </w:t>
      </w:r>
      <w:ins w:id="292" w:author="King!" w:date="2010-12-09T04:51:00Z">
        <w:r>
          <w:rPr>
            <w:b/>
            <w:bCs/>
          </w:rPr>
          <w:t xml:space="preserve">the </w:t>
        </w:r>
      </w:ins>
      <w:r>
        <w:rPr>
          <w:b/>
          <w:bCs/>
        </w:rPr>
        <w:t xml:space="preserve">courage to solve </w:t>
      </w:r>
      <w:del w:id="293" w:author="King!" w:date="2010-12-09T04:51:00Z">
        <w:r w:rsidDel="005178B4">
          <w:rPr>
            <w:b/>
            <w:bCs/>
          </w:rPr>
          <w:delText>the</w:delText>
        </w:r>
      </w:del>
      <w:r>
        <w:rPr>
          <w:b/>
          <w:bCs/>
        </w:rPr>
        <w:t xml:space="preserve"> problems</w:t>
      </w:r>
      <w:ins w:id="294" w:author="King!" w:date="2010-12-09T04:51:00Z">
        <w:r>
          <w:rPr>
            <w:b/>
            <w:bCs/>
          </w:rPr>
          <w:t>, anywhere, anytime</w:t>
        </w:r>
      </w:ins>
      <w:r>
        <w:rPr>
          <w:b/>
          <w:bCs/>
        </w:rPr>
        <w:t>.</w:t>
      </w:r>
    </w:p>
    <w:sectPr w:rsidR="00A212F4" w:rsidRPr="00F1744D" w:rsidSect="00481849">
      <w:pgSz w:w="12240" w:h="15840"/>
      <w:pgMar w:top="1417" w:right="1170" w:bottom="1417" w:left="99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9" w:author="King!" w:date="1980-14-04T23:30:00Z" w:initials="K">
    <w:p w:rsidR="00A212F4" w:rsidRDefault="00A212F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explain why, in case my change is not in line with your intention for this sentence</w:t>
      </w:r>
    </w:p>
  </w:comment>
  <w:comment w:id="254" w:author="King!" w:date="1980-14-04T25:16:00Z" w:initials="K">
    <w:p w:rsidR="00A212F4" w:rsidRDefault="00A212F4">
      <w:pPr>
        <w:pStyle w:val="CommentText"/>
      </w:pPr>
      <w:r>
        <w:rPr>
          <w:rStyle w:val="CommentReference"/>
        </w:rPr>
        <w:annotationRef/>
      </w:r>
      <w:r>
        <w:t>you can’t say you focus on opportunities and then offer a space to talk about problems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trackRevisions/>
  <w:defaultTabStop w:val="720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233E"/>
    <w:rsid w:val="0002593C"/>
    <w:rsid w:val="000416CE"/>
    <w:rsid w:val="000D6679"/>
    <w:rsid w:val="000F6C3C"/>
    <w:rsid w:val="00120856"/>
    <w:rsid w:val="00175C6A"/>
    <w:rsid w:val="0019038E"/>
    <w:rsid w:val="001F66D1"/>
    <w:rsid w:val="0024764B"/>
    <w:rsid w:val="00273B13"/>
    <w:rsid w:val="002978F8"/>
    <w:rsid w:val="00297F13"/>
    <w:rsid w:val="002F416D"/>
    <w:rsid w:val="00361785"/>
    <w:rsid w:val="00392622"/>
    <w:rsid w:val="003C5B23"/>
    <w:rsid w:val="003D777A"/>
    <w:rsid w:val="004143F0"/>
    <w:rsid w:val="00481849"/>
    <w:rsid w:val="0050618C"/>
    <w:rsid w:val="005178B4"/>
    <w:rsid w:val="005566A4"/>
    <w:rsid w:val="005B5C21"/>
    <w:rsid w:val="006732EC"/>
    <w:rsid w:val="006824F1"/>
    <w:rsid w:val="007013C6"/>
    <w:rsid w:val="007906BC"/>
    <w:rsid w:val="007E5BD2"/>
    <w:rsid w:val="0082469B"/>
    <w:rsid w:val="008C15D5"/>
    <w:rsid w:val="0091021B"/>
    <w:rsid w:val="00A212F4"/>
    <w:rsid w:val="00A44811"/>
    <w:rsid w:val="00A5211F"/>
    <w:rsid w:val="00AC487C"/>
    <w:rsid w:val="00B22040"/>
    <w:rsid w:val="00B34034"/>
    <w:rsid w:val="00B924A1"/>
    <w:rsid w:val="00BA67D3"/>
    <w:rsid w:val="00BB0F4E"/>
    <w:rsid w:val="00BD241A"/>
    <w:rsid w:val="00C3134B"/>
    <w:rsid w:val="00C6385E"/>
    <w:rsid w:val="00C73920"/>
    <w:rsid w:val="00CB3003"/>
    <w:rsid w:val="00CC7B5F"/>
    <w:rsid w:val="00D5233E"/>
    <w:rsid w:val="00D54267"/>
    <w:rsid w:val="00E2226C"/>
    <w:rsid w:val="00EB1695"/>
    <w:rsid w:val="00F1744D"/>
    <w:rsid w:val="00F42B94"/>
    <w:rsid w:val="00F728C8"/>
    <w:rsid w:val="00F8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semiHidden="0" w:unhideWhenUsed="0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B2204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29D9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220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829D9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29D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829D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829D9"/>
    <w:rPr>
      <w:rFonts w:ascii="Cambria" w:hAnsi="Cambria" w:cs="Cambria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E2226C"/>
    <w:rPr>
      <w:rFonts w:ascii="Tahoma" w:eastAsia="SimSun" w:hAnsi="Tahoma" w:cs="Tahoma"/>
      <w:sz w:val="16"/>
      <w:szCs w:val="16"/>
      <w:lang w:val="nl-NL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2"/>
      <w:szCs w:val="2"/>
      <w:lang w:val="en-US"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829D9"/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99"/>
    <w:semiHidden/>
    <w:rsid w:val="00F829D9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qFormat/>
    <w:rsid w:val="00F829D9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rsid w:val="00F829D9"/>
    <w:rPr>
      <w:rFonts w:ascii="Cambria" w:hAnsi="Cambria" w:cs="Cambria"/>
      <w:sz w:val="24"/>
      <w:szCs w:val="24"/>
    </w:rPr>
  </w:style>
  <w:style w:type="character" w:styleId="Strong">
    <w:name w:val="Strong"/>
    <w:basedOn w:val="DefaultParagraphFont"/>
    <w:uiPriority w:val="99"/>
    <w:qFormat/>
    <w:rsid w:val="00F829D9"/>
    <w:rPr>
      <w:b/>
      <w:bCs/>
    </w:rPr>
  </w:style>
  <w:style w:type="paragraph" w:styleId="NoSpacing">
    <w:name w:val="No Spacing"/>
    <w:uiPriority w:val="99"/>
    <w:qFormat/>
    <w:rsid w:val="00F829D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F829D9"/>
    <w:pPr>
      <w:ind w:left="720"/>
    </w:pPr>
  </w:style>
  <w:style w:type="character" w:styleId="SubtleEmphasis">
    <w:name w:val="Subtle Emphasis"/>
    <w:basedOn w:val="DefaultParagraphFont"/>
    <w:uiPriority w:val="99"/>
    <w:qFormat/>
    <w:rsid w:val="00F829D9"/>
    <w:rPr>
      <w:i/>
      <w:iCs/>
      <w:color w:val="808080"/>
    </w:rPr>
  </w:style>
  <w:style w:type="paragraph" w:styleId="TOCHeading">
    <w:name w:val="TOC Heading"/>
    <w:basedOn w:val="Heading1"/>
    <w:next w:val="Normal"/>
    <w:uiPriority w:val="99"/>
    <w:qFormat/>
    <w:rsid w:val="00F829D9"/>
    <w:pPr>
      <w:outlineLvl w:val="9"/>
    </w:pPr>
  </w:style>
  <w:style w:type="paragraph" w:customStyle="1" w:styleId="Caption1">
    <w:name w:val="Caption1"/>
    <w:basedOn w:val="Caption"/>
    <w:link w:val="captionChar0"/>
    <w:uiPriority w:val="99"/>
    <w:rsid w:val="00F829D9"/>
    <w:pPr>
      <w:spacing w:before="120" w:after="320"/>
    </w:pPr>
  </w:style>
  <w:style w:type="character" w:customStyle="1" w:styleId="captionChar0">
    <w:name w:val="caption Char"/>
    <w:basedOn w:val="CaptionChar"/>
    <w:link w:val="Caption1"/>
    <w:uiPriority w:val="99"/>
    <w:rsid w:val="00F829D9"/>
    <w:rPr>
      <w:lang w:val="en-US"/>
    </w:rPr>
  </w:style>
  <w:style w:type="paragraph" w:styleId="Title">
    <w:name w:val="Title"/>
    <w:basedOn w:val="Normal"/>
    <w:link w:val="TitleChar"/>
    <w:uiPriority w:val="99"/>
    <w:qFormat/>
    <w:rsid w:val="00B22040"/>
    <w:pPr>
      <w:jc w:val="center"/>
    </w:pPr>
    <w:rPr>
      <w:rFonts w:ascii="Arial" w:hAnsi="Arial" w:cs="Arial"/>
      <w:b/>
      <w:bCs/>
      <w:sz w:val="22"/>
      <w:szCs w:val="22"/>
      <w:lang w:val="nl-NL"/>
    </w:rPr>
  </w:style>
  <w:style w:type="character" w:customStyle="1" w:styleId="TitleChar">
    <w:name w:val="Title Char"/>
    <w:basedOn w:val="DefaultParagraphFont"/>
    <w:link w:val="Title"/>
    <w:uiPriority w:val="99"/>
    <w:rsid w:val="00B22040"/>
    <w:rPr>
      <w:rFonts w:ascii="Arial" w:hAnsi="Arial" w:cs="Arial"/>
      <w:b/>
      <w:bCs/>
      <w:sz w:val="22"/>
      <w:szCs w:val="22"/>
      <w:lang w:val="nl-NL"/>
    </w:rPr>
  </w:style>
  <w:style w:type="character" w:styleId="CommentReference">
    <w:name w:val="annotation reference"/>
    <w:basedOn w:val="DefaultParagraphFont"/>
    <w:uiPriority w:val="99"/>
    <w:semiHidden/>
    <w:rsid w:val="00A44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448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546"/>
    <w:rPr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44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5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82</TotalTime>
  <Pages>2</Pages>
  <Words>1090</Words>
  <Characters>5996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Siepak</dc:creator>
  <cp:keywords/>
  <dc:description/>
  <cp:lastModifiedBy>King!</cp:lastModifiedBy>
  <cp:revision>22</cp:revision>
  <dcterms:created xsi:type="dcterms:W3CDTF">2010-12-07T08:55:00Z</dcterms:created>
  <dcterms:modified xsi:type="dcterms:W3CDTF">2010-12-09T03:51:00Z</dcterms:modified>
</cp:coreProperties>
</file>